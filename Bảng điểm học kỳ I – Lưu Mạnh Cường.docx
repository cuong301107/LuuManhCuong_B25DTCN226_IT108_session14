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Báo cáo học tập học kỳ I</w:t>
      </w:r>
    </w:p>
    <w:p w:rsidR="00000000" w:rsidDel="00000000" w:rsidP="00000000" w:rsidRDefault="00000000" w:rsidRPr="00000000" w14:paraId="00000002">
      <w:pPr>
        <w:pStyle w:val="Heading1"/>
        <w:spacing w:after="240" w:before="240" w:lineRule="auto"/>
        <w:rPr/>
      </w:pPr>
      <w:bookmarkStart w:colFirst="0" w:colLast="0" w:name="_ka7ivijy238k" w:id="0"/>
      <w:bookmarkEnd w:id="0"/>
      <w:r w:rsidDel="00000000" w:rsidR="00000000" w:rsidRPr="00000000">
        <w:rPr>
          <w:rtl w:val="0"/>
        </w:rPr>
        <w:t xml:space="preserve">Giới thiệu chung</w:t>
      </w:r>
    </w:p>
    <w:p w:rsidR="00000000" w:rsidDel="00000000" w:rsidP="00000000" w:rsidRDefault="00000000" w:rsidRPr="00000000" w14:paraId="00000003">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Học kỳ I năm học vừa qua là một chặng đường đầy thử thách nhưng cũng rất đáng nhớ đối với em. Trong suốt quá trình học tập, em đã cố gắng duy trì sự</w:t>
      </w:r>
      <w:r w:rsidDel="00000000" w:rsidR="00000000" w:rsidRPr="00000000">
        <w:rPr>
          <w:rFonts w:ascii="Roboto" w:cs="Roboto" w:eastAsia="Roboto" w:hAnsi="Roboto"/>
          <w:b w:val="1"/>
          <w:sz w:val="24"/>
          <w:szCs w:val="24"/>
          <w:highlight w:val="white"/>
          <w:rtl w:val="0"/>
        </w:rPr>
        <w:t xml:space="preserve"> chăm chỉ, chủ động</w:t>
      </w:r>
      <w:r w:rsidDel="00000000" w:rsidR="00000000" w:rsidRPr="00000000">
        <w:rPr>
          <w:rFonts w:ascii="Roboto" w:cs="Roboto" w:eastAsia="Roboto" w:hAnsi="Roboto"/>
          <w:sz w:val="24"/>
          <w:szCs w:val="24"/>
          <w:highlight w:val="white"/>
          <w:rtl w:val="0"/>
        </w:rPr>
        <w:t xml:space="preserve"> trong việc tiếp thu kiến thức và tham gia các hoạt động học tập trên lớp. Bên cạnh đó, sự hỗ trợ từ thầy cô và bạn bè đã giúp em vượt qua những khó khăn, hoàn thiện bản thân hơn mỗi ngày. Báo cáo này nhằm tổng kết kết quả học tập của em trong học kỳ I, đồng thời là cơ hội để nhìn lại những gì đã</w:t>
      </w:r>
      <w:ins w:author="Lỏ Kierra" w:id="0" w:date="2025-10-03T07:24:08Z">
        <w:r w:rsidDel="00000000" w:rsidR="00000000" w:rsidRPr="00000000">
          <w:rPr>
            <w:rFonts w:ascii="Roboto" w:cs="Roboto" w:eastAsia="Roboto" w:hAnsi="Roboto"/>
            <w:sz w:val="24"/>
            <w:szCs w:val="24"/>
            <w:highlight w:val="white"/>
            <w:rtl w:val="0"/>
          </w:rPr>
          <w:t xml:space="preserve">s</w:t>
        </w:r>
      </w:ins>
      <w:r w:rsidDel="00000000" w:rsidR="00000000" w:rsidRPr="00000000">
        <w:rPr>
          <w:rFonts w:ascii="Roboto" w:cs="Roboto" w:eastAsia="Roboto" w:hAnsi="Roboto"/>
          <w:sz w:val="24"/>
          <w:szCs w:val="24"/>
          <w:highlight w:val="white"/>
          <w:rtl w:val="0"/>
        </w:rPr>
        <w:t xml:space="preserve"> đạt được và đề ra phương hướng cải thiện trong thời gian tới. Em hy vọng rằng qua bản báo cáo này, thầy cô và phụ huynh sẽ có cái nhìn rõ hơn về </w:t>
      </w:r>
      <w:r w:rsidDel="00000000" w:rsidR="00000000" w:rsidRPr="00000000">
        <w:rPr>
          <w:rFonts w:ascii="Roboto" w:cs="Roboto" w:eastAsia="Roboto" w:hAnsi="Roboto"/>
          <w:b w:val="1"/>
          <w:sz w:val="24"/>
          <w:szCs w:val="24"/>
          <w:highlight w:val="white"/>
          <w:rtl w:val="0"/>
        </w:rPr>
        <w:t xml:space="preserve">quá trình học tập</w:t>
      </w:r>
      <w:r w:rsidDel="00000000" w:rsidR="00000000" w:rsidRPr="00000000">
        <w:rPr>
          <w:rFonts w:ascii="Roboto" w:cs="Roboto" w:eastAsia="Roboto" w:hAnsi="Roboto"/>
          <w:sz w:val="24"/>
          <w:szCs w:val="24"/>
          <w:highlight w:val="white"/>
          <w:rtl w:val="0"/>
        </w:rPr>
        <w:t xml:space="preserve"> của em.</w:t>
      </w:r>
    </w:p>
    <w:p w:rsidR="00000000" w:rsidDel="00000000" w:rsidP="00000000" w:rsidRDefault="00000000" w:rsidRPr="00000000" w14:paraId="00000004">
      <w:pPr>
        <w:pStyle w:val="Heading2"/>
        <w:rPr/>
      </w:pPr>
      <w:bookmarkStart w:colFirst="0" w:colLast="0" w:name="_cqtb2e7oz732" w:id="1"/>
      <w:bookmarkEnd w:id="1"/>
      <w:r w:rsidDel="00000000" w:rsidR="00000000" w:rsidRPr="00000000">
        <w:rPr>
          <w:rtl w:val="0"/>
        </w:rPr>
        <w:t xml:space="preserve">Kết quả học tập</w:t>
      </w:r>
      <w:commentRangeStart w:id="0"/>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highlight w:val="white"/>
        </w:rPr>
      </w:pPr>
      <w:commentRangeEnd w:id="0"/>
      <w:r w:rsidDel="00000000" w:rsidR="00000000" w:rsidRPr="00000000">
        <w:commentReference w:id="0"/>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4"/>
                <w:szCs w:val="34"/>
                <w:highlight w:val="white"/>
              </w:rPr>
            </w:pPr>
            <w:r w:rsidDel="00000000" w:rsidR="00000000" w:rsidRPr="00000000">
              <w:rPr>
                <w:rFonts w:ascii="Roboto" w:cs="Roboto" w:eastAsia="Roboto" w:hAnsi="Roboto"/>
                <w:b w:val="1"/>
                <w:sz w:val="34"/>
                <w:szCs w:val="34"/>
                <w:highlight w:val="white"/>
                <w:rtl w:val="0"/>
              </w:rPr>
              <w:t xml:space="preserve">kì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4"/>
                <w:szCs w:val="34"/>
                <w:highlight w:val="white"/>
              </w:rPr>
            </w:pPr>
            <w:r w:rsidDel="00000000" w:rsidR="00000000" w:rsidRPr="00000000">
              <w:rPr>
                <w:rFonts w:ascii="Roboto" w:cs="Roboto" w:eastAsia="Roboto" w:hAnsi="Roboto"/>
                <w:b w:val="1"/>
                <w:sz w:val="34"/>
                <w:szCs w:val="34"/>
                <w:highlight w:val="white"/>
                <w:rtl w:val="0"/>
              </w:rPr>
              <w:t xml:space="preserve">toán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4"/>
                <w:szCs w:val="34"/>
                <w:highlight w:val="white"/>
              </w:rPr>
            </w:pPr>
            <w:r w:rsidDel="00000000" w:rsidR="00000000" w:rsidRPr="00000000">
              <w:rPr>
                <w:rFonts w:ascii="Roboto" w:cs="Roboto" w:eastAsia="Roboto" w:hAnsi="Roboto"/>
                <w:b w:val="1"/>
                <w:sz w:val="34"/>
                <w:szCs w:val="34"/>
                <w:highlight w:val="white"/>
                <w:rtl w:val="0"/>
              </w:rPr>
              <w:t xml:space="preserve">văn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4"/>
                <w:szCs w:val="34"/>
                <w:highlight w:val="white"/>
              </w:rPr>
            </w:pPr>
            <w:r w:rsidDel="00000000" w:rsidR="00000000" w:rsidRPr="00000000">
              <w:rPr>
                <w:rFonts w:ascii="Roboto" w:cs="Roboto" w:eastAsia="Roboto" w:hAnsi="Roboto"/>
                <w:b w:val="1"/>
                <w:sz w:val="34"/>
                <w:szCs w:val="34"/>
                <w:highlight w:val="white"/>
                <w:rtl w:val="0"/>
              </w:rPr>
              <w:t xml:space="preserve">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4"/>
                <w:szCs w:val="34"/>
                <w:highlight w:val="white"/>
              </w:rPr>
            </w:pPr>
            <w:r w:rsidDel="00000000" w:rsidR="00000000" w:rsidRPr="00000000">
              <w:rPr>
                <w:rFonts w:ascii="Roboto" w:cs="Roboto" w:eastAsia="Roboto" w:hAnsi="Roboto"/>
                <w:b w:val="1"/>
                <w:sz w:val="34"/>
                <w:szCs w:val="34"/>
                <w:highlight w:val="white"/>
                <w:rtl w:val="0"/>
              </w:rPr>
              <w:t xml:space="preserve">tin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w:t>
            </w:r>
          </w:p>
        </w:tc>
      </w:tr>
    </w:tbl>
    <w:p w:rsidR="00000000" w:rsidDel="00000000" w:rsidP="00000000" w:rsidRDefault="00000000" w:rsidRPr="00000000" w14:paraId="0000001A">
      <w:pPr>
        <w:pStyle w:val="Heading1"/>
        <w:spacing w:after="240" w:before="240" w:lineRule="auto"/>
        <w:rPr/>
      </w:pPr>
      <w:bookmarkStart w:colFirst="0" w:colLast="0" w:name="_vzbrkvctt34p" w:id="2"/>
      <w:bookmarkEnd w:id="2"/>
      <w:r w:rsidDel="00000000" w:rsidR="00000000" w:rsidRPr="00000000">
        <w:rPr>
          <w:rtl w:val="0"/>
        </w:rPr>
        <w:t xml:space="preserve">Nhận xét</w:t>
      </w:r>
    </w:p>
    <w:p w:rsidR="00000000" w:rsidDel="00000000" w:rsidP="00000000" w:rsidRDefault="00000000" w:rsidRPr="00000000" w14:paraId="0000001B">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Qua kết quả học tập học kỳ I, em nhận thấy bản thân đã có sự tiến bộ rõ rệt ở các môn học tự nhiên, đặc biệt là môn</w:t>
      </w:r>
      <w:r w:rsidDel="00000000" w:rsidR="00000000" w:rsidRPr="00000000">
        <w:rPr>
          <w:rFonts w:ascii="Roboto" w:cs="Roboto" w:eastAsia="Roboto" w:hAnsi="Roboto"/>
          <w:b w:val="1"/>
          <w:sz w:val="24"/>
          <w:szCs w:val="24"/>
          <w:highlight w:val="white"/>
          <w:rtl w:val="0"/>
        </w:rPr>
        <w:t xml:space="preserve"> Tin học</w:t>
      </w:r>
      <w:r w:rsidDel="00000000" w:rsidR="00000000" w:rsidRPr="00000000">
        <w:rPr>
          <w:rFonts w:ascii="Roboto" w:cs="Roboto" w:eastAsia="Roboto" w:hAnsi="Roboto"/>
          <w:sz w:val="24"/>
          <w:szCs w:val="24"/>
          <w:highlight w:val="white"/>
          <w:rtl w:val="0"/>
        </w:rPr>
        <w:t xml:space="preserve">. Tuy nhiên, vẫn còn một số điểm cần cải thiện như khả năng trình bày và tư duy phản biện trong môn </w:t>
      </w:r>
      <w:r w:rsidDel="00000000" w:rsidR="00000000" w:rsidRPr="00000000">
        <w:rPr>
          <w:rFonts w:ascii="Roboto" w:cs="Roboto" w:eastAsia="Roboto" w:hAnsi="Roboto"/>
          <w:b w:val="1"/>
          <w:sz w:val="24"/>
          <w:szCs w:val="24"/>
          <w:highlight w:val="white"/>
          <w:rtl w:val="0"/>
        </w:rPr>
        <w:t xml:space="preserve">Vật lý</w:t>
      </w:r>
      <w:r w:rsidDel="00000000" w:rsidR="00000000" w:rsidRPr="00000000">
        <w:rPr>
          <w:rFonts w:ascii="Roboto" w:cs="Roboto" w:eastAsia="Roboto" w:hAnsi="Roboto"/>
          <w:sz w:val="24"/>
          <w:szCs w:val="24"/>
          <w:highlight w:val="white"/>
          <w:rtl w:val="0"/>
        </w:rPr>
        <w:t xml:space="preserve">. Em sẽ tiếp tục nỗ lực hơn nữa trong học kỳ tiếp theo để nâng cao thành tích và phát triển toàn diện.</w:t>
      </w:r>
    </w:p>
    <w:p w:rsidR="00000000" w:rsidDel="00000000" w:rsidP="00000000" w:rsidRDefault="00000000" w:rsidRPr="00000000" w14:paraId="0000001C">
      <w:pPr>
        <w:rPr>
          <w:rFonts w:ascii="Roboto" w:cs="Roboto" w:eastAsia="Roboto" w:hAnsi="Roboto"/>
          <w:sz w:val="24"/>
          <w:szCs w:val="24"/>
          <w:highlight w:val="white"/>
        </w:rPr>
      </w:pPr>
      <w:ins w:author="Lỏ Kierra" w:id="1" w:date="2025-10-03T07:24:42Z">
        <w:r w:rsidDel="00000000" w:rsidR="00000000" w:rsidRPr="00000000">
          <w:rPr>
            <w:rFonts w:ascii="Roboto" w:cs="Roboto" w:eastAsia="Roboto" w:hAnsi="Roboto"/>
            <w:sz w:val="24"/>
            <w:szCs w:val="24"/>
            <w:highlight w:val="white"/>
          </w:rPr>
          <w:drawing>
            <wp:inline distB="114300" distT="114300" distL="114300" distR="114300">
              <wp:extent cx="3871913" cy="2154636"/>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71913" cy="2154636"/>
                      </a:xfrm>
                      <a:prstGeom prst="rect"/>
                      <a:ln/>
                    </pic:spPr>
                  </pic:pic>
                </a:graphicData>
              </a:graphic>
            </wp:inline>
          </w:drawing>
        </w:r>
      </w:ins>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ỏ Kierra" w:id="0" w:date="2025-10-03T07:23:5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toàn 5 điểm, đỉnh cao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